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95" w:rsidRDefault="00AD3DCB">
      <w:r>
        <w:t>To begin, one t</w:t>
      </w:r>
      <w:ins w:id="0" w:author="Rachel" w:date="2020-08-26T12:09:00Z">
        <w:r>
          <w:t>hing</w:t>
        </w:r>
      </w:ins>
      <w:del w:id="1" w:author="Rachel" w:date="2020-08-26T12:09:00Z">
        <w:r w:rsidDel="00AD3DCB">
          <w:delText>opic</w:delText>
        </w:r>
      </w:del>
      <w:r>
        <w:t xml:space="preserve"> on </w:t>
      </w:r>
      <w:ins w:id="2" w:author="Rachel" w:date="2020-08-26T12:09:00Z">
        <w:r>
          <w:t>the quiz</w:t>
        </w:r>
      </w:ins>
      <w:r w:rsidR="009D76A7">
        <w:t xml:space="preserve"> that really stood out to me and seemed interesting was the topic of different types of hacking. I’m not sure if I answered the questions on the quiz about it correctly and </w:t>
      </w:r>
      <w:ins w:id="3" w:author="Rachel" w:date="2020-08-26T12:10:00Z">
        <w:r>
          <w:t xml:space="preserve">I </w:t>
        </w:r>
      </w:ins>
      <w:r w:rsidR="009D76A7">
        <w:t>had honestly not really considered the idea of a legal, ethical form of hacking; I’m really interested in going over one (being the illegal version) versus the other.</w:t>
      </w:r>
      <w:ins w:id="4" w:author="Rachel" w:date="2020-08-26T12:10:00Z">
        <w:r>
          <w:t xml:space="preserve"> I’m especially eager to go over the circumstances where hacking could be considered an asset or a necessary action for a company to take.</w:t>
        </w:r>
      </w:ins>
      <w:bookmarkStart w:id="5" w:name="_GoBack"/>
      <w:bookmarkEnd w:id="5"/>
      <w:r w:rsidR="009D76A7">
        <w:t xml:space="preserve"> I know the prompt has requested that we pick two topics from the quiz that interested us; however, I am honestly having a hard time choosing because it all seems pretty interesting to me. Based on the quiz I just </w:t>
      </w:r>
      <w:proofErr w:type="gramStart"/>
      <w:r w:rsidR="009D76A7">
        <w:t>took,</w:t>
      </w:r>
      <w:proofErr w:type="gramEnd"/>
      <w:r w:rsidR="009D76A7">
        <w:t xml:space="preserve"> I do not have a lot of prior knowledge coming into this class. It is clear</w:t>
      </w:r>
      <w:r>
        <w:t xml:space="preserve"> that I have a lot to learn, and</w:t>
      </w:r>
      <w:r w:rsidR="009D76A7">
        <w:t xml:space="preserve"> I am really looking forward </w:t>
      </w:r>
      <w:r>
        <w:t xml:space="preserve">taking this class this semester and </w:t>
      </w:r>
      <w:r w:rsidR="009D76A7">
        <w:t>expanding my knowledge of New Media and Society as a whole.</w:t>
      </w:r>
    </w:p>
    <w:sectPr w:rsidR="00B7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chel">
    <w15:presenceInfo w15:providerId="None" w15:userId="Ra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A7"/>
    <w:rsid w:val="009D76A7"/>
    <w:rsid w:val="00AD3DCB"/>
    <w:rsid w:val="00B7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C005"/>
  <w15:chartTrackingRefBased/>
  <w15:docId w15:val="{9A1A8729-74DE-4A5B-9877-68AD4D61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2020-08-26T18:56:00Z</dcterms:created>
  <dcterms:modified xsi:type="dcterms:W3CDTF">2020-08-26T19:12:00Z</dcterms:modified>
</cp:coreProperties>
</file>